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B92297" w:rsidP="00A87247">
            <w:pPr>
              <w:rPr>
                <w:ins w:id="37" w:author="Ericka Viraca" w:date="2016-05-07T15:20:00Z"/>
              </w:rPr>
            </w:pPr>
            <w:ins w:id="38" w:author="Yuri Saravia" w:date="2016-05-08T09:17:00Z">
              <w:r>
                <w:t xml:space="preserve">Yuri </w:t>
              </w:r>
              <w:proofErr w:type="spellStart"/>
              <w:r>
                <w:t>Saravia</w:t>
              </w:r>
            </w:ins>
            <w:proofErr w:type="spellEnd"/>
          </w:p>
        </w:tc>
        <w:tc>
          <w:tcPr>
            <w:tcW w:w="3192" w:type="dxa"/>
          </w:tcPr>
          <w:p w:rsidR="00901A12" w:rsidRDefault="00B92297" w:rsidP="00A87247">
            <w:pPr>
              <w:rPr>
                <w:ins w:id="39" w:author="Ericka Viraca" w:date="2016-05-07T15:20:00Z"/>
              </w:rPr>
            </w:pPr>
            <w:ins w:id="40" w:author="Yuri Saravia" w:date="2016-05-08T09:17:00Z">
              <w:r>
                <w:t>1.4</w:t>
              </w:r>
            </w:ins>
          </w:p>
        </w:tc>
        <w:tc>
          <w:tcPr>
            <w:tcW w:w="3192" w:type="dxa"/>
          </w:tcPr>
          <w:p w:rsidR="00901A12" w:rsidRPr="00B92297" w:rsidRDefault="00B92297" w:rsidP="00A87247">
            <w:pPr>
              <w:spacing w:after="200" w:line="276" w:lineRule="auto"/>
              <w:rPr>
                <w:ins w:id="41" w:author="Ericka Viraca" w:date="2016-05-07T15:20:00Z"/>
                <w:lang w:val="es-ES"/>
                <w:rPrChange w:id="42" w:author="Yuri Saravia" w:date="2016-05-08T09:18:00Z">
                  <w:rPr>
                    <w:ins w:id="43" w:author="Ericka Viraca" w:date="2016-05-07T15:20:00Z"/>
                  </w:rPr>
                </w:rPrChange>
              </w:rPr>
            </w:pPr>
            <w:ins w:id="44" w:author="Yuri Saravia" w:date="2016-05-08T09:17:00Z">
              <w:r>
                <w:t>08</w:t>
              </w:r>
            </w:ins>
            <w:ins w:id="45" w:author="Yuri Saravia" w:date="2016-05-08T09:18:00Z">
              <w:r>
                <w:rPr>
                  <w:lang w:val="es-ES"/>
                </w:rPr>
                <w:t>/05/2016 09:18</w:t>
              </w:r>
            </w:ins>
          </w:p>
        </w:tc>
      </w:tr>
      <w:tr w:rsidR="00901A12" w:rsidTr="00A87247">
        <w:trPr>
          <w:ins w:id="46" w:author="Ericka Viraca" w:date="2016-05-07T15:20:00Z"/>
        </w:trPr>
        <w:tc>
          <w:tcPr>
            <w:tcW w:w="3192" w:type="dxa"/>
          </w:tcPr>
          <w:p w:rsidR="00901A12" w:rsidRDefault="00856785" w:rsidP="00A87247">
            <w:pPr>
              <w:rPr>
                <w:ins w:id="47" w:author="Ericka Viraca" w:date="2016-05-07T15:20:00Z"/>
              </w:rPr>
            </w:pPr>
            <w:ins w:id="48" w:author="Ruth" w:date="2016-05-08T14:43:00Z">
              <w:r>
                <w:t>Olivia Reyes Parra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49" w:author="Olivia Reyes" w:date="2016-05-08T16:59:00Z"/>
              </w:rPr>
            </w:pPr>
            <w:ins w:id="50" w:author="Ruth" w:date="2016-05-08T14:43:00Z">
              <w:r>
                <w:t>1.</w:t>
              </w:r>
              <w:del w:id="51" w:author="Olivia Reyes" w:date="2016-05-08T16:58:00Z">
                <w:r w:rsidDel="002A0CD8">
                  <w:delText>5</w:delText>
                </w:r>
              </w:del>
            </w:ins>
          </w:p>
          <w:p w:rsidR="003B06B4" w:rsidRDefault="003B06B4" w:rsidP="00A87247">
            <w:pPr>
              <w:rPr>
                <w:ins w:id="52" w:author="Ericka Viraca" w:date="2016-05-07T15:20:00Z"/>
              </w:rPr>
            </w:pPr>
            <w:ins w:id="53" w:author="Olivia Reyes" w:date="2016-05-08T16:59:00Z">
              <w:r>
                <w:t>1.6</w:t>
              </w:r>
            </w:ins>
          </w:p>
        </w:tc>
        <w:tc>
          <w:tcPr>
            <w:tcW w:w="3192" w:type="dxa"/>
          </w:tcPr>
          <w:p w:rsidR="00901A12" w:rsidRDefault="00856785" w:rsidP="00A87247">
            <w:pPr>
              <w:rPr>
                <w:ins w:id="54" w:author="Olivia Reyes" w:date="2016-05-08T17:00:00Z"/>
              </w:rPr>
            </w:pPr>
            <w:ins w:id="55" w:author="Ruth" w:date="2016-05-08T14:43:00Z">
              <w:del w:id="56" w:author="Olivia Reyes" w:date="2016-05-08T16:59:00Z">
                <w:r w:rsidDel="003B06B4">
                  <w:delText>08/05/2016 14:45</w:delText>
                </w:r>
              </w:del>
            </w:ins>
          </w:p>
          <w:p w:rsidR="003B06B4" w:rsidRDefault="003B06B4" w:rsidP="00A87247">
            <w:pPr>
              <w:rPr>
                <w:ins w:id="57" w:author="Ericka Viraca" w:date="2016-05-07T15:20:00Z"/>
              </w:rPr>
            </w:pPr>
            <w:ins w:id="58" w:author="Olivia Reyes" w:date="2016-05-08T17:00:00Z">
              <w:r>
                <w:t>08/05/2016 17:00</w:t>
              </w:r>
            </w:ins>
            <w:bookmarkStart w:id="59" w:name="_GoBack"/>
            <w:bookmarkEnd w:id="59"/>
          </w:p>
        </w:tc>
      </w:tr>
    </w:tbl>
    <w:p w:rsidR="005205E2" w:rsidRDefault="005205E2">
      <w:pPr>
        <w:rPr>
          <w:ins w:id="60" w:author="Ericka Viraca" w:date="2016-05-07T15:25:00Z"/>
        </w:rPr>
      </w:pPr>
      <w:ins w:id="61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62" w:author="Ericka Viraca" w:date="2016-05-07T15:20:00Z"/>
        </w:rPr>
      </w:pPr>
    </w:p>
    <w:p w:rsidR="005205E2" w:rsidRDefault="005205E2">
      <w:pPr>
        <w:rPr>
          <w:ins w:id="63" w:author="Ericka Viraca" w:date="2016-05-07T15:21:00Z"/>
        </w:rPr>
      </w:pPr>
    </w:p>
    <w:p w:rsidR="005205E2" w:rsidRDefault="005205E2">
      <w:pPr>
        <w:rPr>
          <w:ins w:id="64" w:author="Ericka Viraca" w:date="2016-05-07T15:20:00Z"/>
        </w:rPr>
      </w:pPr>
    </w:p>
    <w:p w:rsidR="00E056C1" w:rsidRDefault="00E20C96">
      <w:pPr>
        <w:rPr>
          <w:ins w:id="65" w:author="Julieta Escalera" w:date="2016-05-07T16:34:00Z"/>
        </w:rPr>
      </w:pPr>
      <w:ins w:id="66" w:author="Angela" w:date="2016-05-06T17:19:00Z">
        <w:r w:rsidRPr="00E056C1">
          <w:t>Ver</w:t>
        </w:r>
        <w:r w:rsidR="0004034C" w:rsidRPr="00E056C1">
          <w:t>s</w:t>
        </w:r>
      </w:ins>
      <w:ins w:id="67" w:author="Angela" w:date="2016-05-06T17:20:00Z">
        <w:r w:rsidRPr="00E056C1">
          <w:t>i</w:t>
        </w:r>
      </w:ins>
      <w:ins w:id="68" w:author="Angela" w:date="2016-05-06T17:19:00Z">
        <w:r w:rsidR="0004034C" w:rsidRPr="00E056C1">
          <w:t>oning firs</w:t>
        </w:r>
      </w:ins>
      <w:ins w:id="69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Ttulo2"/>
        <w:rPr>
          <w:ins w:id="70" w:author="Julieta Escalera" w:date="2016-05-07T16:34:00Z"/>
          <w:u w:val="single"/>
        </w:rPr>
      </w:pPr>
      <w:ins w:id="71" w:author="Julieta Escalera" w:date="2016-05-07T16:34:00Z">
        <w:r>
          <w:t>SOFTWARE QUALITY ASSURANCE</w:t>
        </w:r>
      </w:ins>
    </w:p>
    <w:p w:rsidR="00446491" w:rsidRPr="00D83AE4" w:rsidRDefault="00446491">
      <w:pPr>
        <w:jc w:val="both"/>
        <w:rPr>
          <w:ins w:id="72" w:author="Administrator" w:date="2016-05-06T19:30:00Z"/>
          <w:u w:val="single"/>
          <w:rPrChange w:id="73" w:author="Angela Valdez Bernal" w:date="2016-05-07T14:48:00Z">
            <w:rPr>
              <w:ins w:id="74" w:author="Administrator" w:date="2016-05-06T19:30:00Z"/>
            </w:rPr>
          </w:rPrChange>
        </w:rPr>
        <w:pPrChange w:id="75" w:author="Julieta Escalera" w:date="2016-05-07T16:34:00Z">
          <w:pPr/>
        </w:pPrChange>
      </w:pPr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76" w:author="Angela Valdez Bernal" w:date="2016-05-07T14:46:00Z"/>
          <w:rFonts w:asciiTheme="minorHAnsi" w:hAnsiTheme="minorHAnsi" w:cs="Arial"/>
          <w:lang w:val="en-US"/>
          <w:rPrChange w:id="77" w:author="Yuri Saravia" w:date="2016-05-08T09:17:00Z">
            <w:rPr>
              <w:ins w:id="78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79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80" w:author="Angela Valdez Bernal" w:date="2016-05-07T14:46:00Z">
        <w:r w:rsidRPr="00B92297">
          <w:rPr>
            <w:rFonts w:asciiTheme="minorHAnsi" w:hAnsiTheme="minorHAnsi" w:cs="Arial"/>
            <w:bCs/>
            <w:lang w:val="en-US"/>
            <w:rPrChange w:id="81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Software quality assurance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8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8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B92297">
          <w:rPr>
            <w:rFonts w:asciiTheme="minorHAnsi" w:hAnsiTheme="minorHAnsi" w:cs="Arial"/>
            <w:bCs/>
            <w:lang w:val="en-US"/>
            <w:rPrChange w:id="84" w:author="Yuri Saravia" w:date="2016-05-08T09:17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B92297">
          <w:rPr>
            <w:rFonts w:asciiTheme="minorHAnsi" w:hAnsiTheme="minorHAnsi" w:cs="Arial"/>
            <w:lang w:val="en-US"/>
            <w:rPrChange w:id="8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) consists of a means of monitoring the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86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8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8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8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90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engineering</w:t>
        </w:r>
        <w:r w:rsidRPr="00446491">
          <w:rPr>
            <w:rFonts w:asciiTheme="minorHAnsi" w:hAnsiTheme="minorHAnsi" w:cs="Arial"/>
            <w:rPrChange w:id="9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9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9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 and methods used to ensure quality. The methods by which this is accomplished are many and varied, and may include ensuring conformance to one or more standards,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9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9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9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9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98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9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01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 a model such as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02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0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0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10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06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10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08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09" w:author="Angela Valdez Bernal" w:date="2016-05-07T14:47:00Z">
        <w:r w:rsidRPr="00B92297">
          <w:rPr>
            <w:rFonts w:asciiTheme="minorHAnsi" w:hAnsiTheme="minorHAnsi" w:cs="Arial"/>
            <w:lang w:val="en-US"/>
            <w:rPrChange w:id="110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11" w:author="Angela Valdez Bernal" w:date="2016-05-07T14:46:00Z"/>
          <w:rFonts w:asciiTheme="minorHAnsi" w:hAnsiTheme="minorHAnsi" w:cs="Arial"/>
          <w:lang w:val="en-US"/>
          <w:rPrChange w:id="112" w:author="Yuri Saravia" w:date="2016-05-08T09:17:00Z">
            <w:rPr>
              <w:ins w:id="113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14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15" w:author="Angela Valdez Bernal" w:date="2016-05-07T14:46:00Z">
        <w:r w:rsidRPr="00B92297">
          <w:rPr>
            <w:rFonts w:asciiTheme="minorHAnsi" w:hAnsiTheme="minorHAnsi" w:cs="Arial"/>
            <w:lang w:val="en-US"/>
            <w:rPrChange w:id="11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SQA encompasses the entire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1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1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1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2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development</w:t>
        </w:r>
        <w:r w:rsidRPr="00446491">
          <w:rPr>
            <w:rFonts w:asciiTheme="minorHAnsi" w:hAnsiTheme="minorHAnsi" w:cs="Arial"/>
            <w:rPrChange w:id="12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2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2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process, which includes processes such as requirements </w:t>
        </w:r>
        <w:proofErr w:type="spellStart"/>
        <w:r w:rsidRPr="00B92297">
          <w:rPr>
            <w:rFonts w:asciiTheme="minorHAnsi" w:hAnsiTheme="minorHAnsi" w:cs="Arial"/>
            <w:lang w:val="en-US"/>
            <w:rPrChange w:id="12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2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2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2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29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0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design</w:t>
        </w:r>
        <w:r w:rsidRPr="00446491">
          <w:rPr>
            <w:rFonts w:asciiTheme="minorHAnsi" w:hAnsiTheme="minorHAnsi" w:cs="Arial"/>
            <w:rPrChange w:id="13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3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3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3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13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3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r w:rsidRPr="00446491">
          <w:rPr>
            <w:rFonts w:asciiTheme="minorHAnsi" w:hAnsiTheme="minorHAnsi" w:cs="Arial"/>
            <w:rPrChange w:id="13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3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40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14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44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 code control</w:t>
        </w:r>
        <w:r w:rsidRPr="00446491">
          <w:rPr>
            <w:rFonts w:asciiTheme="minorHAnsi" w:hAnsiTheme="minorHAnsi" w:cs="Arial"/>
            <w:rPrChange w:id="14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4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47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4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49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15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1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code reviews</w:t>
        </w:r>
        <w:r w:rsidRPr="00446491">
          <w:rPr>
            <w:rFonts w:asciiTheme="minorHAnsi" w:hAnsiTheme="minorHAnsi" w:cs="Arial"/>
            <w:rPrChange w:id="15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5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54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56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15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58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 configuration management</w:t>
        </w:r>
        <w:r w:rsidRPr="00446491">
          <w:rPr>
            <w:rFonts w:asciiTheme="minorHAnsi" w:hAnsiTheme="minorHAnsi" w:cs="Arial"/>
            <w:rPrChange w:id="15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1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63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16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65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r w:rsidRPr="00446491">
          <w:rPr>
            <w:rFonts w:asciiTheme="minorHAnsi" w:hAnsiTheme="minorHAnsi" w:cs="Arial"/>
            <w:rPrChange w:id="16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67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68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6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7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17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72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 management</w:t>
        </w:r>
        <w:r w:rsidRPr="00446491">
          <w:rPr>
            <w:rFonts w:asciiTheme="minorHAnsi" w:hAnsiTheme="minorHAnsi" w:cs="Arial"/>
            <w:rPrChange w:id="17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Fonts w:asciiTheme="minorHAnsi" w:hAnsiTheme="minorHAnsi" w:cs="Arial"/>
            <w:lang w:val="en-US"/>
            <w:rPrChange w:id="174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 and product integration. SQA is organized into goals, commitments, abilities, activities, measurements, and verifications.</w:t>
        </w:r>
      </w:ins>
      <w:ins w:id="175" w:author="Angela Valdez Bernal" w:date="2016-05-07T14:47:00Z">
        <w:r w:rsidRPr="00B92297">
          <w:rPr>
            <w:rFonts w:asciiTheme="minorHAnsi" w:hAnsiTheme="minorHAnsi" w:cs="Arial"/>
            <w:lang w:val="en-US"/>
            <w:rPrChange w:id="176" w:author="Yuri Saravia" w:date="2016-05-08T09:17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B92297" w:rsidRDefault="00D83AE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77" w:author="Angela Valdez Bernal" w:date="2016-05-07T14:46:00Z"/>
          <w:rFonts w:asciiTheme="minorHAnsi" w:hAnsiTheme="minorHAnsi" w:cs="Arial"/>
          <w:lang w:val="en-US"/>
          <w:rPrChange w:id="178" w:author="Yuri Saravia" w:date="2016-05-08T09:17:00Z">
            <w:rPr>
              <w:ins w:id="179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80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81" w:author="Angela Valdez Bernal" w:date="2016-05-07T14:46:00Z">
        <w:r w:rsidRPr="00B92297">
          <w:rPr>
            <w:rFonts w:asciiTheme="minorHAnsi" w:hAnsiTheme="minorHAnsi" w:cs="Arial"/>
            <w:lang w:val="en-US"/>
            <w:rPrChange w:id="182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Software quality assurance, according to</w:t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3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8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B92297">
          <w:rPr>
            <w:rFonts w:asciiTheme="minorHAnsi" w:hAnsiTheme="minorHAnsi" w:cs="Arial"/>
            <w:lang w:val="en-US"/>
            <w:rPrChange w:id="185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18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B92297">
          <w:rPr>
            <w:rStyle w:val="Hipervnculo"/>
            <w:rFonts w:asciiTheme="minorHAnsi" w:hAnsiTheme="minorHAnsi" w:cs="Arial"/>
            <w:color w:val="auto"/>
            <w:u w:val="none"/>
            <w:lang w:val="en-US"/>
            <w:rPrChange w:id="187" w:author="Yuri Saravia" w:date="2016-05-08T09:17:00Z">
              <w:rPr>
                <w:rStyle w:val="Hipervnculo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18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B92297">
          <w:rPr>
            <w:rStyle w:val="apple-converted-space"/>
            <w:rFonts w:asciiTheme="minorHAnsi" w:hAnsiTheme="minorHAnsi" w:cs="Arial"/>
            <w:lang w:val="en-US"/>
            <w:rPrChange w:id="189" w:author="Yuri Saravia" w:date="2016-05-08T09:17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B92297">
          <w:rPr>
            <w:rFonts w:asciiTheme="minorHAnsi" w:hAnsiTheme="minorHAnsi" w:cs="Arial"/>
            <w:lang w:val="en-US"/>
            <w:rPrChange w:id="190" w:author="Yuri Saravia" w:date="2016-05-08T09:17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v.2.5 (SPICE), is a supporting process that has to provide the independent assurance in which all the work products, activities and processes comply with the predefined plans and ISO 15504</w:t>
        </w:r>
      </w:ins>
    </w:p>
    <w:p w:rsidR="005205E2" w:rsidDel="005205E2" w:rsidRDefault="00633640">
      <w:pPr>
        <w:rPr>
          <w:ins w:id="191" w:author="Administrator" w:date="2016-05-06T19:30:00Z"/>
          <w:del w:id="192" w:author="Ericka Viraca" w:date="2016-05-07T15:17:00Z"/>
        </w:rPr>
      </w:pPr>
      <w:ins w:id="193" w:author="Administrator" w:date="2016-05-06T19:30:00Z">
        <w:del w:id="194" w:author="Angela Valdez Bernal" w:date="2016-05-07T14:46:00Z">
          <w:r w:rsidDel="00D83AE4">
            <w:delText>Jjjjs</w:delText>
          </w:r>
        </w:del>
        <w:del w:id="195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Ttulo2"/>
        <w:rPr>
          <w:ins w:id="196" w:author="Julieta Escalera" w:date="2016-05-07T16:34:00Z"/>
        </w:rPr>
      </w:pPr>
      <w:ins w:id="197" w:author="Julieta Escalera" w:date="2016-05-07T16:34:00Z">
        <w:r>
          <w:t>TEST CASES</w:t>
        </w:r>
      </w:ins>
    </w:p>
    <w:p w:rsidR="00446491" w:rsidRPr="00792417" w:rsidRDefault="00446491" w:rsidP="00446491">
      <w:pPr>
        <w:rPr>
          <w:ins w:id="198" w:author="Julieta Escalera" w:date="2016-05-07T16:34:00Z"/>
        </w:rPr>
      </w:pPr>
      <w:ins w:id="199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200" w:author="Julieta Escalera" w:date="2016-05-07T16:34:00Z"/>
        </w:rPr>
      </w:pPr>
      <w:ins w:id="201" w:author="Julieta Escalera" w:date="2016-05-07T16:34:00Z">
        <w:r w:rsidRPr="001B0925">
          <w:t>http://www.kaner.com/pdfs/GoodTest.pdf</w:t>
        </w:r>
      </w:ins>
    </w:p>
    <w:p w:rsidR="00446491" w:rsidRDefault="00446491" w:rsidP="00446491">
      <w:pPr>
        <w:rPr>
          <w:ins w:id="202" w:author="Julieta Escalera" w:date="2016-05-07T16:34:00Z"/>
        </w:rPr>
      </w:pPr>
      <w:ins w:id="203" w:author="Julieta Escalera" w:date="2016-05-07T16:34:00Z">
        <w:r>
          <w:lastRenderedPageBreak/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204" w:author="Julieta Escalera" w:date="2016-05-07T16:34:00Z"/>
        </w:rPr>
      </w:pPr>
      <w:ins w:id="205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ipervnculo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206" w:author="Julieta Escalera" w:date="2016-05-07T16:34:00Z"/>
        </w:rPr>
      </w:pPr>
      <w:ins w:id="207" w:author="Julieta Escalera" w:date="2016-05-07T16:35:00Z">
        <w:r>
          <w:t>A</w:t>
        </w:r>
      </w:ins>
      <w:ins w:id="208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209" w:author="Julieta Escalera" w:date="2016-05-07T16:34:00Z"/>
        </w:rPr>
      </w:pPr>
      <w:ins w:id="210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  <w:lang w:val="es-ES" w:eastAsia="es-ES"/>
            <w:rPrChange w:id="21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</w:rPrChange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5205E2" w:rsidRDefault="00B92297" w:rsidP="005205E2">
      <w:pPr>
        <w:rPr>
          <w:ins w:id="212" w:author="Ericka Viraca" w:date="2016-05-07T15:17:00Z"/>
        </w:rPr>
      </w:pPr>
      <w:ins w:id="213" w:author="Yuri Saravia" w:date="2016-05-08T09:18:00Z"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b/>
            <w:bCs/>
            <w:color w:val="252525"/>
            <w:sz w:val="21"/>
            <w:szCs w:val="21"/>
            <w:shd w:val="clear" w:color="auto" w:fill="FFFFFF"/>
          </w:rPr>
          <w:t>test case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"https://en.wikipedia.org/wiki/Software_engineering" \o "Software engineering"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is a set of conditions under which a tester will determine whether an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"https://en.wikipedia.org/wiki/Software_application" \o "Software application"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"https://en.wikipedia.org/wiki/Software_system" \o "Software system"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system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 one of its features is working as it was originally established for it to do. The mechanism for determining whether a software program or system has passed or failed such a test is known as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"https://en.wikipedia.org/wiki/Oracle_(software_testing)" \o "Oracle (software testing)"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oracle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In some settings, an oracle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"https://en.wikipedia.org/wiki/Requirement" \o "Requirement"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requirement</w:t>
        </w:r>
        <w:r>
          <w:fldChar w:fldCharType="end"/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or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"https://en.wikipedia.org/wiki/Use_case" \o "Use case"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use case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while in others it could be a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"https://en.wikipedia.org/wiki/Heuristic" \o "Heuristic"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heuristic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 It may take many test cases to determine that a software program or system is considered sufficiently scrutinized to be released. Test cases are often referred to as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"https://en.wikipedia.org/wiki/Test_script" \o "Test script" </w:instrText>
        </w:r>
        <w:r>
          <w:fldChar w:fldCharType="separate"/>
        </w:r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test scripts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, particularly when written - when they are usually collected into</w:t>
        </w:r>
        <w:r>
          <w:rPr>
            <w:rStyle w:val="apple-converted-space"/>
            <w:rFonts w:ascii="Arial" w:hAnsi="Arial" w:cs="Arial"/>
            <w:color w:val="252525"/>
            <w:sz w:val="21"/>
            <w:szCs w:val="21"/>
            <w:shd w:val="clear" w:color="auto" w:fill="FFFFFF"/>
          </w:rPr>
          <w:t> </w:t>
        </w:r>
        <w:r>
          <w:fldChar w:fldCharType="begin"/>
        </w:r>
        <w:r>
          <w:instrText xml:space="preserve"> HYPERLINK "https://en.wikipedia.org/wiki/Test_suite" \o "Test suite" </w:instrText>
        </w:r>
        <w:r>
          <w:fldChar w:fldCharType="separate"/>
        </w:r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test suites</w:t>
        </w:r>
        <w:r>
          <w:fldChar w:fldCharType="end"/>
        </w:r>
        <w:r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.</w:t>
        </w:r>
      </w:ins>
    </w:p>
    <w:p w:rsidR="005205E2" w:rsidRPr="00791283" w:rsidDel="00791283" w:rsidRDefault="00791283" w:rsidP="00791283">
      <w:pPr>
        <w:tabs>
          <w:tab w:val="left" w:pos="1875"/>
        </w:tabs>
        <w:rPr>
          <w:del w:id="214" w:author="Ruth" w:date="2016-05-08T14:45:00Z"/>
          <w:rFonts w:ascii="Bookman Old Style" w:hAnsi="Bookman Old Style"/>
          <w:b/>
          <w:sz w:val="28"/>
          <w:szCs w:val="28"/>
          <w:rPrChange w:id="215" w:author="Olivia Reyes" w:date="2016-05-08T15:15:00Z">
            <w:rPr>
              <w:del w:id="216" w:author="Ruth" w:date="2016-05-08T14:45:00Z"/>
              <w:b/>
            </w:rPr>
          </w:rPrChange>
        </w:rPr>
        <w:pPrChange w:id="217" w:author="Olivia Reyes" w:date="2016-05-08T15:14:00Z">
          <w:pPr/>
        </w:pPrChange>
      </w:pPr>
      <w:ins w:id="218" w:author="Olivia Reyes" w:date="2016-05-08T15:13:00Z">
        <w:r w:rsidRPr="00791283">
          <w:rPr>
            <w:rFonts w:ascii="Bookman Old Style" w:hAnsi="Bookman Old Style"/>
            <w:b/>
            <w:sz w:val="28"/>
            <w:szCs w:val="28"/>
            <w:rPrChange w:id="219" w:author="Olivia Reyes" w:date="2016-05-08T15:15:00Z">
              <w:rPr>
                <w:b/>
              </w:rPr>
            </w:rPrChange>
          </w:rPr>
          <w:t xml:space="preserve">HOW TO WRITE A BUG </w:t>
        </w:r>
        <w:proofErr w:type="spellStart"/>
        <w:r w:rsidRPr="00791283">
          <w:rPr>
            <w:rFonts w:ascii="Bookman Old Style" w:hAnsi="Bookman Old Style"/>
            <w:b/>
            <w:sz w:val="28"/>
            <w:szCs w:val="28"/>
            <w:rPrChange w:id="220" w:author="Olivia Reyes" w:date="2016-05-08T15:15:00Z">
              <w:rPr>
                <w:b/>
              </w:rPr>
            </w:rPrChange>
          </w:rPr>
          <w:t>REPORT</w:t>
        </w:r>
      </w:ins>
    </w:p>
    <w:p w:rsidR="00791283" w:rsidRDefault="00791283" w:rsidP="00791283">
      <w:pPr>
        <w:tabs>
          <w:tab w:val="left" w:pos="1875"/>
        </w:tabs>
        <w:rPr>
          <w:ins w:id="221" w:author="Olivia Reyes" w:date="2016-05-08T15:16:00Z"/>
          <w:rFonts w:ascii="Bookman Old Style" w:hAnsi="Bookman Old Style"/>
          <w:sz w:val="28"/>
          <w:szCs w:val="28"/>
        </w:rPr>
        <w:pPrChange w:id="222" w:author="Olivia Reyes" w:date="2016-05-08T15:14:00Z">
          <w:pPr/>
        </w:pPrChange>
      </w:pPr>
      <w:ins w:id="223" w:author="Olivia Reyes" w:date="2016-05-08T15:14:00Z">
        <w:r w:rsidRPr="00791283">
          <w:rPr>
            <w:rFonts w:ascii="Bookman Old Style" w:hAnsi="Bookman Old Style"/>
            <w:sz w:val="28"/>
            <w:szCs w:val="28"/>
            <w:rPrChange w:id="224" w:author="Olivia Reyes" w:date="2016-05-08T15:15:00Z">
              <w:rPr>
                <w:b/>
              </w:rPr>
            </w:rPrChange>
          </w:rPr>
          <w:t>The</w:t>
        </w:r>
        <w:proofErr w:type="spellEnd"/>
        <w:r w:rsidRPr="00791283">
          <w:rPr>
            <w:rFonts w:ascii="Bookman Old Style" w:hAnsi="Bookman Old Style"/>
            <w:sz w:val="28"/>
            <w:szCs w:val="28"/>
            <w:rPrChange w:id="225" w:author="Olivia Reyes" w:date="2016-05-08T15:15:00Z">
              <w:rPr>
                <w:b/>
              </w:rPr>
            </w:rPrChange>
          </w:rPr>
          <w:t xml:space="preserve"> </w:t>
        </w:r>
      </w:ins>
      <w:ins w:id="226" w:author="Olivia Reyes" w:date="2016-05-08T15:15:00Z">
        <w:r>
          <w:rPr>
            <w:rFonts w:ascii="Bookman Old Style" w:hAnsi="Bookman Old Style"/>
            <w:sz w:val="28"/>
            <w:szCs w:val="28"/>
          </w:rPr>
          <w:t>report needs to be clear; having all the required informati</w:t>
        </w:r>
      </w:ins>
      <w:ins w:id="227" w:author="Olivia Reyes" w:date="2016-05-08T15:16:00Z">
        <w:r>
          <w:rPr>
            <w:rFonts w:ascii="Bookman Old Style" w:hAnsi="Bookman Old Style"/>
            <w:sz w:val="28"/>
            <w:szCs w:val="28"/>
          </w:rPr>
          <w:t>on, if the report is well written, other testers, managers and developers will easily understand it.</w:t>
        </w:r>
      </w:ins>
    </w:p>
    <w:p w:rsidR="00791283" w:rsidRDefault="00791283" w:rsidP="00791283">
      <w:pPr>
        <w:tabs>
          <w:tab w:val="left" w:pos="1875"/>
        </w:tabs>
        <w:rPr>
          <w:ins w:id="228" w:author="Olivia Reyes" w:date="2016-05-08T15:18:00Z"/>
          <w:rFonts w:ascii="Bookman Old Style" w:hAnsi="Bookman Old Style"/>
          <w:sz w:val="28"/>
          <w:szCs w:val="28"/>
        </w:rPr>
        <w:pPrChange w:id="229" w:author="Olivia Reyes" w:date="2016-05-08T15:14:00Z">
          <w:pPr/>
        </w:pPrChange>
      </w:pPr>
      <w:ins w:id="230" w:author="Olivia Reyes" w:date="2016-05-08T15:18:00Z">
        <w:r>
          <w:rPr>
            <w:rFonts w:ascii="Bookman Old Style" w:hAnsi="Bookman Old Style"/>
            <w:sz w:val="28"/>
            <w:szCs w:val="28"/>
          </w:rPr>
          <w:t>Consider the following tips to write a good defect report.</w:t>
        </w:r>
      </w:ins>
    </w:p>
    <w:p w:rsidR="00791283" w:rsidRPr="00791283" w:rsidRDefault="00791283" w:rsidP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31" w:author="Olivia Reyes" w:date="2016-05-08T15:23:00Z"/>
          <w:rFonts w:ascii="Bookman Old Style" w:hAnsi="Bookman Old Style"/>
          <w:b/>
          <w:sz w:val="28"/>
          <w:szCs w:val="28"/>
          <w:rPrChange w:id="232" w:author="Olivia Reyes" w:date="2016-05-08T15:23:00Z">
            <w:rPr>
              <w:ins w:id="233" w:author="Olivia Reyes" w:date="2016-05-08T15:23:00Z"/>
              <w:rFonts w:ascii="Bookman Old Style" w:hAnsi="Bookman Old Style"/>
              <w:sz w:val="28"/>
              <w:szCs w:val="28"/>
            </w:rPr>
          </w:rPrChange>
        </w:rPr>
        <w:pPrChange w:id="234" w:author="Olivia Reyes" w:date="2016-05-08T15:20:00Z">
          <w:pPr/>
        </w:pPrChange>
      </w:pPr>
      <w:ins w:id="235" w:author="Olivia Reyes" w:date="2016-05-08T15:19:00Z">
        <w:r w:rsidRPr="00791283">
          <w:rPr>
            <w:rFonts w:ascii="Bookman Old Style" w:hAnsi="Bookman Old Style"/>
            <w:b/>
            <w:sz w:val="28"/>
            <w:szCs w:val="28"/>
            <w:rPrChange w:id="236" w:author="Olivia Reyes" w:date="2016-05-08T15:20:00Z">
              <w:rPr/>
            </w:rPrChange>
          </w:rPr>
          <w:t>CONDENSE</w:t>
        </w:r>
      </w:ins>
      <w:ins w:id="237" w:author="Olivia Reyes" w:date="2016-05-08T15:20:00Z">
        <w:r w:rsidRPr="00791283">
          <w:rPr>
            <w:rFonts w:ascii="Bookman Old Style" w:hAnsi="Bookman Old Style"/>
            <w:b/>
            <w:sz w:val="28"/>
            <w:szCs w:val="28"/>
            <w:rPrChange w:id="238" w:author="Olivia Reyes" w:date="2016-05-08T15:20:00Z">
              <w:rPr/>
            </w:rPrChange>
          </w:rPr>
          <w:t>:</w:t>
        </w:r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</w:ins>
      <w:ins w:id="239" w:author="Olivia Reyes" w:date="2016-05-08T15:21:00Z">
        <w:r>
          <w:rPr>
            <w:rFonts w:ascii="Bookman Old Style" w:hAnsi="Bookman Old Style"/>
            <w:sz w:val="28"/>
            <w:szCs w:val="28"/>
          </w:rPr>
          <w:t xml:space="preserve">Say it clearly but briefly, this is applicable for </w:t>
        </w:r>
        <w:proofErr w:type="gramStart"/>
        <w:r>
          <w:rPr>
            <w:rFonts w:ascii="Bookman Old Style" w:hAnsi="Bookman Old Style"/>
            <w:sz w:val="28"/>
            <w:szCs w:val="28"/>
          </w:rPr>
          <w:t>all the</w:t>
        </w:r>
        <w:proofErr w:type="gramEnd"/>
        <w:r>
          <w:rPr>
            <w:rFonts w:ascii="Bookman Old Style" w:hAnsi="Bookman Old Style"/>
            <w:sz w:val="28"/>
            <w:szCs w:val="28"/>
          </w:rPr>
          <w:t xml:space="preserve"> defect</w:t>
        </w:r>
      </w:ins>
      <w:ins w:id="240" w:author="Olivia Reyes" w:date="2016-05-08T15:22:00Z">
        <w:r>
          <w:rPr>
            <w:rFonts w:ascii="Bookman Old Style" w:hAnsi="Bookman Old Style"/>
            <w:sz w:val="28"/>
            <w:szCs w:val="28"/>
          </w:rPr>
          <w:t>’s fields especially the title</w:t>
        </w:r>
      </w:ins>
      <w:ins w:id="241" w:author="Olivia Reyes" w:date="2016-05-08T15:23:00Z">
        <w:r>
          <w:rPr>
            <w:rFonts w:ascii="Bookman Old Style" w:hAnsi="Bookman Old Style"/>
            <w:sz w:val="28"/>
            <w:szCs w:val="28"/>
          </w:rPr>
          <w:t>.</w:t>
        </w:r>
      </w:ins>
    </w:p>
    <w:p w:rsidR="00791283" w:rsidRPr="00CC6A94" w:rsidRDefault="00791283" w:rsidP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42" w:author="Olivia Reyes" w:date="2016-05-08T15:25:00Z"/>
          <w:rFonts w:ascii="Bookman Old Style" w:hAnsi="Bookman Old Style"/>
          <w:b/>
          <w:sz w:val="28"/>
          <w:szCs w:val="28"/>
          <w:rPrChange w:id="243" w:author="Olivia Reyes" w:date="2016-05-08T15:25:00Z">
            <w:rPr>
              <w:ins w:id="244" w:author="Olivia Reyes" w:date="2016-05-08T15:25:00Z"/>
              <w:rFonts w:ascii="Bookman Old Style" w:hAnsi="Bookman Old Style"/>
              <w:sz w:val="28"/>
              <w:szCs w:val="28"/>
            </w:rPr>
          </w:rPrChange>
        </w:rPr>
        <w:pPrChange w:id="245" w:author="Olivia Reyes" w:date="2016-05-08T15:20:00Z">
          <w:pPr/>
        </w:pPrChange>
      </w:pPr>
      <w:ins w:id="246" w:author="Olivia Reyes" w:date="2016-05-08T15:23:00Z">
        <w:r>
          <w:rPr>
            <w:rFonts w:ascii="Bookman Old Style" w:hAnsi="Bookman Old Style"/>
            <w:b/>
            <w:sz w:val="28"/>
            <w:szCs w:val="28"/>
          </w:rPr>
          <w:t xml:space="preserve">ACCURATE: </w:t>
        </w:r>
        <w:r w:rsidR="00CC6A94">
          <w:rPr>
            <w:rFonts w:ascii="Bookman Old Style" w:hAnsi="Bookman Old Style"/>
            <w:sz w:val="28"/>
            <w:szCs w:val="28"/>
          </w:rPr>
          <w:t xml:space="preserve">Is </w:t>
        </w:r>
      </w:ins>
      <w:ins w:id="247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i</w:t>
        </w:r>
      </w:ins>
      <w:ins w:id="248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 xml:space="preserve">t a defect </w:t>
        </w:r>
      </w:ins>
      <w:ins w:id="249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>o</w:t>
        </w:r>
      </w:ins>
      <w:ins w:id="250" w:author="Olivia Reyes" w:date="2016-05-08T15:23:00Z">
        <w:r w:rsidR="00CC6A94">
          <w:rPr>
            <w:rFonts w:ascii="Bookman Old Style" w:hAnsi="Bookman Old Style"/>
            <w:sz w:val="28"/>
            <w:szCs w:val="28"/>
          </w:rPr>
          <w:t>r</w:t>
        </w:r>
      </w:ins>
      <w:ins w:id="251" w:author="Olivia Reyes" w:date="2016-05-08T15:24:00Z">
        <w:r w:rsidR="00CC6A94">
          <w:rPr>
            <w:rFonts w:ascii="Bookman Old Style" w:hAnsi="Bookman Old Style"/>
            <w:sz w:val="28"/>
            <w:szCs w:val="28"/>
          </w:rPr>
          <w:t xml:space="preserve"> could it be user error, misunderstanding</w:t>
        </w:r>
      </w:ins>
      <w:ins w:id="252" w:author="Olivia Reyes" w:date="2016-05-08T15:25:00Z">
        <w:r w:rsidR="00CC6A94">
          <w:rPr>
            <w:rFonts w:ascii="Bookman Old Style" w:hAnsi="Bookman Old Style"/>
            <w:sz w:val="28"/>
            <w:szCs w:val="28"/>
          </w:rPr>
          <w:t>?</w:t>
        </w:r>
      </w:ins>
    </w:p>
    <w:p w:rsidR="00CC6A94" w:rsidRPr="00CC6A94" w:rsidRDefault="00CC6A94" w:rsidP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53" w:author="Olivia Reyes" w:date="2016-05-08T15:26:00Z"/>
          <w:rFonts w:ascii="Bookman Old Style" w:hAnsi="Bookman Old Style"/>
          <w:b/>
          <w:sz w:val="28"/>
          <w:szCs w:val="28"/>
          <w:rPrChange w:id="254" w:author="Olivia Reyes" w:date="2016-05-08T15:27:00Z">
            <w:rPr>
              <w:ins w:id="255" w:author="Olivia Reyes" w:date="2016-05-08T15:26:00Z"/>
              <w:rFonts w:ascii="Bookman Old Style" w:hAnsi="Bookman Old Style"/>
              <w:sz w:val="28"/>
              <w:szCs w:val="28"/>
            </w:rPr>
          </w:rPrChange>
        </w:rPr>
        <w:pPrChange w:id="256" w:author="Olivia Reyes" w:date="2016-05-08T15:20:00Z">
          <w:pPr/>
        </w:pPrChange>
      </w:pPr>
      <w:ins w:id="257" w:author="Olivia Reyes" w:date="2016-05-08T15:25:00Z">
        <w:r>
          <w:rPr>
            <w:rFonts w:ascii="Bookman Old Style" w:hAnsi="Bookman Old Style"/>
            <w:b/>
            <w:sz w:val="28"/>
            <w:szCs w:val="28"/>
          </w:rPr>
          <w:t>NEUTRALIZE:</w:t>
        </w:r>
      </w:ins>
      <w:ins w:id="258" w:author="Olivia Reyes" w:date="2016-05-08T15:26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Just the facts. No zingers. No zingers. No humor. No emotion.</w:t>
        </w:r>
      </w:ins>
    </w:p>
    <w:p w:rsidR="00CC6A94" w:rsidRPr="00CC6A94" w:rsidRDefault="00CC6A94" w:rsidP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59" w:author="Olivia Reyes" w:date="2016-05-08T15:28:00Z"/>
          <w:rFonts w:ascii="Bookman Old Style" w:hAnsi="Bookman Old Style"/>
          <w:b/>
          <w:sz w:val="28"/>
          <w:szCs w:val="28"/>
          <w:rPrChange w:id="260" w:author="Olivia Reyes" w:date="2016-05-08T15:28:00Z">
            <w:rPr>
              <w:ins w:id="261" w:author="Olivia Reyes" w:date="2016-05-08T15:28:00Z"/>
              <w:rFonts w:ascii="Bookman Old Style" w:hAnsi="Bookman Old Style"/>
              <w:sz w:val="28"/>
              <w:szCs w:val="28"/>
            </w:rPr>
          </w:rPrChange>
        </w:rPr>
        <w:pPrChange w:id="262" w:author="Olivia Reyes" w:date="2016-05-08T15:20:00Z">
          <w:pPr/>
        </w:pPrChange>
      </w:pPr>
      <w:ins w:id="263" w:author="Olivia Reyes" w:date="2016-05-08T15:27:00Z">
        <w:r>
          <w:rPr>
            <w:rFonts w:ascii="Bookman Old Style" w:hAnsi="Bookman Old Style"/>
            <w:b/>
            <w:sz w:val="28"/>
            <w:szCs w:val="28"/>
          </w:rPr>
          <w:t xml:space="preserve">PRECISE: </w:t>
        </w:r>
        <w:r>
          <w:rPr>
            <w:rFonts w:ascii="Bookman Old Style" w:hAnsi="Bookman Old Style"/>
            <w:sz w:val="28"/>
            <w:szCs w:val="28"/>
          </w:rPr>
          <w:t>Explicitly, wh</w:t>
        </w:r>
      </w:ins>
      <w:ins w:id="264" w:author="Olivia Reyes" w:date="2016-05-08T15:28:00Z">
        <w:r>
          <w:rPr>
            <w:rFonts w:ascii="Bookman Old Style" w:hAnsi="Bookman Old Style"/>
            <w:sz w:val="28"/>
            <w:szCs w:val="28"/>
          </w:rPr>
          <w:t>a</w:t>
        </w:r>
      </w:ins>
      <w:ins w:id="265" w:author="Olivia Reyes" w:date="2016-05-08T15:27:00Z">
        <w:r>
          <w:rPr>
            <w:rFonts w:ascii="Bookman Old Style" w:hAnsi="Bookman Old Style"/>
            <w:sz w:val="28"/>
            <w:szCs w:val="28"/>
          </w:rPr>
          <w:t>t is the</w:t>
        </w:r>
      </w:ins>
      <w:ins w:id="266" w:author="Olivia Reyes" w:date="2016-05-08T15:28:00Z">
        <w:r>
          <w:rPr>
            <w:rFonts w:ascii="Bookman Old Style" w:hAnsi="Bookman Old Style"/>
            <w:sz w:val="28"/>
            <w:szCs w:val="28"/>
          </w:rPr>
          <w:t xml:space="preserve"> problem?</w:t>
        </w:r>
      </w:ins>
    </w:p>
    <w:p w:rsidR="00CC6A94" w:rsidRPr="00CC6A94" w:rsidRDefault="00CC6A94" w:rsidP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67" w:author="Olivia Reyes" w:date="2016-05-08T15:30:00Z"/>
          <w:rFonts w:ascii="Bookman Old Style" w:hAnsi="Bookman Old Style"/>
          <w:b/>
          <w:sz w:val="28"/>
          <w:szCs w:val="28"/>
          <w:rPrChange w:id="268" w:author="Olivia Reyes" w:date="2016-05-08T15:30:00Z">
            <w:rPr>
              <w:ins w:id="269" w:author="Olivia Reyes" w:date="2016-05-08T15:30:00Z"/>
              <w:rFonts w:ascii="Bookman Old Style" w:hAnsi="Bookman Old Style"/>
              <w:sz w:val="28"/>
              <w:szCs w:val="28"/>
            </w:rPr>
          </w:rPrChange>
        </w:rPr>
        <w:pPrChange w:id="270" w:author="Olivia Reyes" w:date="2016-05-08T15:20:00Z">
          <w:pPr/>
        </w:pPrChange>
      </w:pPr>
      <w:ins w:id="271" w:author="Olivia Reyes" w:date="2016-05-08T15:28:00Z">
        <w:r>
          <w:rPr>
            <w:rFonts w:ascii="Bookman Old Style" w:hAnsi="Bookman Old Style"/>
            <w:b/>
            <w:sz w:val="28"/>
            <w:szCs w:val="28"/>
          </w:rPr>
          <w:lastRenderedPageBreak/>
          <w:t xml:space="preserve">ISOLATE: </w:t>
        </w:r>
      </w:ins>
      <w:ins w:id="272" w:author="Olivia Reyes" w:date="2016-05-08T15:29:00Z">
        <w:r>
          <w:rPr>
            <w:rFonts w:ascii="Bookman Old Style" w:hAnsi="Bookman Old Style"/>
            <w:sz w:val="28"/>
            <w:szCs w:val="28"/>
          </w:rPr>
          <w:t xml:space="preserve">What has been </w:t>
        </w:r>
      </w:ins>
      <w:ins w:id="273" w:author="Olivia Reyes" w:date="2016-05-08T15:30:00Z">
        <w:r>
          <w:rPr>
            <w:rFonts w:ascii="Bookman Old Style" w:hAnsi="Bookman Old Style"/>
            <w:sz w:val="28"/>
            <w:szCs w:val="28"/>
          </w:rPr>
          <w:t>d</w:t>
        </w:r>
      </w:ins>
      <w:ins w:id="274" w:author="Olivia Reyes" w:date="2016-05-08T15:29:00Z">
        <w:r>
          <w:rPr>
            <w:rFonts w:ascii="Bookman Old Style" w:hAnsi="Bookman Old Style"/>
            <w:sz w:val="28"/>
            <w:szCs w:val="28"/>
          </w:rPr>
          <w:t>one to isolate the problem?</w:t>
        </w:r>
      </w:ins>
      <w:ins w:id="275" w:author="Olivia Reyes" w:date="2016-05-08T15:27:00Z">
        <w:r>
          <w:rPr>
            <w:rFonts w:ascii="Bookman Old Style" w:hAnsi="Bookman Old Style"/>
            <w:sz w:val="28"/>
            <w:szCs w:val="28"/>
          </w:rPr>
          <w:t xml:space="preserve"> </w:t>
        </w:r>
      </w:ins>
    </w:p>
    <w:p w:rsidR="00CC6A94" w:rsidRPr="00CC6A94" w:rsidRDefault="00CC6A94" w:rsidP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76" w:author="Olivia Reyes" w:date="2016-05-08T15:31:00Z"/>
          <w:rFonts w:ascii="Bookman Old Style" w:hAnsi="Bookman Old Style"/>
          <w:b/>
          <w:sz w:val="28"/>
          <w:szCs w:val="28"/>
          <w:rPrChange w:id="277" w:author="Olivia Reyes" w:date="2016-05-08T15:32:00Z">
            <w:rPr>
              <w:ins w:id="278" w:author="Olivia Reyes" w:date="2016-05-08T15:31:00Z"/>
              <w:rFonts w:ascii="Bookman Old Style" w:hAnsi="Bookman Old Style"/>
              <w:sz w:val="28"/>
              <w:szCs w:val="28"/>
            </w:rPr>
          </w:rPrChange>
        </w:rPr>
        <w:pPrChange w:id="279" w:author="Olivia Reyes" w:date="2016-05-08T15:20:00Z">
          <w:pPr/>
        </w:pPrChange>
      </w:pPr>
      <w:ins w:id="280" w:author="Olivia Reyes" w:date="2016-05-08T15:30:00Z">
        <w:r>
          <w:rPr>
            <w:rFonts w:ascii="Bookman Old Style" w:hAnsi="Bookman Old Style"/>
            <w:b/>
            <w:sz w:val="28"/>
            <w:szCs w:val="28"/>
          </w:rPr>
          <w:t>GENERALIZE:</w:t>
        </w:r>
      </w:ins>
      <w:ins w:id="281" w:author="Olivia Reyes" w:date="2016-05-08T15:31:00Z">
        <w:r>
          <w:rPr>
            <w:rFonts w:ascii="Bookman Old Style" w:hAnsi="Bookman Old Style"/>
            <w:b/>
            <w:sz w:val="28"/>
            <w:szCs w:val="28"/>
          </w:rPr>
          <w:t xml:space="preserve"> </w:t>
        </w:r>
        <w:r>
          <w:rPr>
            <w:rFonts w:ascii="Bookman Old Style" w:hAnsi="Bookman Old Style"/>
            <w:sz w:val="28"/>
            <w:szCs w:val="28"/>
          </w:rPr>
          <w:t>What has been done to understand how general the problem is?</w:t>
        </w:r>
      </w:ins>
    </w:p>
    <w:p w:rsidR="00CC6A94" w:rsidRPr="00CC6A94" w:rsidRDefault="00CC6A94" w:rsidP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82" w:author="Olivia Reyes" w:date="2016-05-08T15:34:00Z"/>
          <w:rFonts w:ascii="Bookman Old Style" w:hAnsi="Bookman Old Style"/>
          <w:b/>
          <w:sz w:val="28"/>
          <w:szCs w:val="28"/>
          <w:rPrChange w:id="283" w:author="Olivia Reyes" w:date="2016-05-08T15:34:00Z">
            <w:rPr>
              <w:ins w:id="284" w:author="Olivia Reyes" w:date="2016-05-08T15:34:00Z"/>
              <w:rFonts w:ascii="Bookman Old Style" w:hAnsi="Bookman Old Style"/>
              <w:sz w:val="28"/>
              <w:szCs w:val="28"/>
            </w:rPr>
          </w:rPrChange>
        </w:rPr>
        <w:pPrChange w:id="285" w:author="Olivia Reyes" w:date="2016-05-08T15:20:00Z">
          <w:pPr/>
        </w:pPrChange>
      </w:pPr>
      <w:ins w:id="286" w:author="Olivia Reyes" w:date="2016-05-08T15:32:00Z">
        <w:r>
          <w:rPr>
            <w:rFonts w:ascii="Bookman Old Style" w:hAnsi="Bookman Old Style"/>
            <w:b/>
            <w:sz w:val="28"/>
            <w:szCs w:val="28"/>
          </w:rPr>
          <w:t xml:space="preserve">RECREATE: </w:t>
        </w:r>
      </w:ins>
      <w:ins w:id="287" w:author="Olivia Reyes" w:date="2016-05-08T15:33:00Z">
        <w:r>
          <w:rPr>
            <w:rFonts w:ascii="Bookman Old Style" w:hAnsi="Bookman Old Style"/>
            <w:sz w:val="28"/>
            <w:szCs w:val="28"/>
          </w:rPr>
          <w:t>What are the essentials</w:t>
        </w:r>
      </w:ins>
      <w:ins w:id="288" w:author="Olivia Reyes" w:date="2016-05-08T15:34:00Z">
        <w:r>
          <w:rPr>
            <w:rFonts w:ascii="Bookman Old Style" w:hAnsi="Bookman Old Style"/>
            <w:sz w:val="28"/>
            <w:szCs w:val="28"/>
          </w:rPr>
          <w:t xml:space="preserve"> in triggering/re-creating this problem?</w:t>
        </w:r>
      </w:ins>
      <w:ins w:id="289" w:author="Olivia Reyes" w:date="2016-05-08T15:35:00Z">
        <w:r w:rsidR="00AC4758">
          <w:rPr>
            <w:rFonts w:ascii="Bookman Old Style" w:hAnsi="Bookman Old Style"/>
            <w:sz w:val="28"/>
            <w:szCs w:val="28"/>
          </w:rPr>
          <w:t xml:space="preserve"> (environment, steps, conditions)</w:t>
        </w:r>
      </w:ins>
    </w:p>
    <w:p w:rsidR="00CC6A94" w:rsidRPr="00AC4758" w:rsidRDefault="00CC6A94" w:rsidP="00791283">
      <w:pPr>
        <w:pStyle w:val="Prrafodelista"/>
        <w:numPr>
          <w:ilvl w:val="0"/>
          <w:numId w:val="1"/>
        </w:numPr>
        <w:tabs>
          <w:tab w:val="left" w:pos="1875"/>
        </w:tabs>
        <w:rPr>
          <w:ins w:id="290" w:author="Olivia Reyes" w:date="2016-05-08T15:38:00Z"/>
          <w:rFonts w:ascii="Bookman Old Style" w:hAnsi="Bookman Old Style"/>
          <w:b/>
          <w:sz w:val="28"/>
          <w:szCs w:val="28"/>
          <w:rPrChange w:id="291" w:author="Olivia Reyes" w:date="2016-05-08T15:38:00Z">
            <w:rPr>
              <w:ins w:id="292" w:author="Olivia Reyes" w:date="2016-05-08T15:38:00Z"/>
              <w:rFonts w:ascii="Bookman Old Style" w:hAnsi="Bookman Old Style"/>
              <w:sz w:val="28"/>
              <w:szCs w:val="28"/>
            </w:rPr>
          </w:rPrChange>
        </w:rPr>
        <w:pPrChange w:id="293" w:author="Olivia Reyes" w:date="2016-05-08T15:20:00Z">
          <w:pPr/>
        </w:pPrChange>
      </w:pPr>
      <w:ins w:id="294" w:author="Olivia Reyes" w:date="2016-05-08T15:34:00Z">
        <w:r>
          <w:rPr>
            <w:rFonts w:ascii="Bookman Old Style" w:hAnsi="Bookman Old Style"/>
            <w:b/>
            <w:sz w:val="28"/>
            <w:szCs w:val="28"/>
          </w:rPr>
          <w:t xml:space="preserve">IMPACT: </w:t>
        </w:r>
        <w:r w:rsidR="00AC4758">
          <w:rPr>
            <w:rFonts w:ascii="Bookman Old Style" w:hAnsi="Bookman Old Style"/>
            <w:sz w:val="28"/>
            <w:szCs w:val="28"/>
          </w:rPr>
          <w:t xml:space="preserve">What is the </w:t>
        </w:r>
      </w:ins>
      <w:ins w:id="295" w:author="Olivia Reyes" w:date="2016-05-08T15:36:00Z">
        <w:r w:rsidR="00AC4758">
          <w:rPr>
            <w:rFonts w:ascii="Bookman Old Style" w:hAnsi="Bookman Old Style"/>
            <w:sz w:val="28"/>
            <w:szCs w:val="28"/>
          </w:rPr>
          <w:t xml:space="preserve">impact to the customer? </w:t>
        </w:r>
      </w:ins>
      <w:ins w:id="296" w:author="Olivia Reyes" w:date="2016-05-08T15:37:00Z">
        <w:r w:rsidR="00AC4758">
          <w:rPr>
            <w:rFonts w:ascii="Bookman Old Style" w:hAnsi="Bookman Old Style"/>
            <w:sz w:val="28"/>
            <w:szCs w:val="28"/>
          </w:rPr>
          <w:t>What is the impact to be tested</w:t>
        </w:r>
      </w:ins>
      <w:ins w:id="297" w:author="Olivia Reyes" w:date="2016-05-08T15:38:00Z">
        <w:r w:rsidR="00AC4758">
          <w:rPr>
            <w:rFonts w:ascii="Bookman Old Style" w:hAnsi="Bookman Old Style"/>
            <w:sz w:val="28"/>
            <w:szCs w:val="28"/>
          </w:rPr>
          <w:t>? Sell the defect.</w:t>
        </w:r>
      </w:ins>
    </w:p>
    <w:p w:rsidR="008D0A90" w:rsidRPr="008D0A90" w:rsidRDefault="00AC4758" w:rsidP="008D0A90">
      <w:pPr>
        <w:pStyle w:val="Prrafodelista"/>
        <w:numPr>
          <w:ilvl w:val="0"/>
          <w:numId w:val="1"/>
        </w:numPr>
        <w:tabs>
          <w:tab w:val="left" w:pos="1875"/>
        </w:tabs>
        <w:rPr>
          <w:ins w:id="298" w:author="Olivia Reyes" w:date="2016-05-08T15:56:00Z"/>
          <w:rFonts w:ascii="Bookman Old Style" w:hAnsi="Bookman Old Style"/>
          <w:b/>
          <w:sz w:val="28"/>
          <w:szCs w:val="28"/>
          <w:rPrChange w:id="299" w:author="Olivia Reyes" w:date="2016-05-08T15:56:00Z">
            <w:rPr>
              <w:ins w:id="300" w:author="Olivia Reyes" w:date="2016-05-08T15:56:00Z"/>
              <w:rFonts w:ascii="Bookman Old Style" w:hAnsi="Bookman Old Style"/>
              <w:sz w:val="28"/>
              <w:szCs w:val="28"/>
            </w:rPr>
          </w:rPrChange>
        </w:rPr>
        <w:pPrChange w:id="301" w:author="Olivia Reyes" w:date="2016-05-08T15:56:00Z">
          <w:pPr/>
        </w:pPrChange>
      </w:pPr>
      <w:ins w:id="302" w:author="Olivia Reyes" w:date="2016-05-08T15:38:00Z">
        <w:r>
          <w:rPr>
            <w:rFonts w:ascii="Bookman Old Style" w:hAnsi="Bookman Old Style"/>
            <w:b/>
            <w:sz w:val="28"/>
            <w:szCs w:val="28"/>
          </w:rPr>
          <w:t xml:space="preserve">DEBUG: </w:t>
        </w:r>
      </w:ins>
      <w:ins w:id="303" w:author="Olivia Reyes" w:date="2016-05-08T15:39:00Z">
        <w:r>
          <w:rPr>
            <w:rFonts w:ascii="Bookman Old Style" w:hAnsi="Bookman Old Style"/>
            <w:sz w:val="28"/>
            <w:szCs w:val="28"/>
          </w:rPr>
          <w:t xml:space="preserve">What </w:t>
        </w:r>
      </w:ins>
      <w:ins w:id="304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does de</w:t>
        </w:r>
      </w:ins>
      <w:ins w:id="305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>v</w:t>
        </w:r>
      </w:ins>
      <w:ins w:id="306" w:author="Olivia Reyes" w:date="2016-05-08T15:48:00Z">
        <w:r w:rsidR="008D0A90">
          <w:rPr>
            <w:rFonts w:ascii="Bookman Old Style" w:hAnsi="Bookman Old Style"/>
            <w:sz w:val="28"/>
            <w:szCs w:val="28"/>
          </w:rPr>
          <w:t>elopment</w:t>
        </w:r>
      </w:ins>
      <w:ins w:id="307" w:author="Olivia Reyes" w:date="2016-05-08T15:49:00Z">
        <w:r w:rsidR="008D0A90">
          <w:rPr>
            <w:rFonts w:ascii="Bookman Old Style" w:hAnsi="Bookman Old Style"/>
            <w:sz w:val="28"/>
            <w:szCs w:val="28"/>
          </w:rPr>
          <w:t xml:space="preserve"> need to do</w:t>
        </w:r>
      </w:ins>
      <w:ins w:id="308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, to make it easier to debug? (traces, du</w:t>
        </w:r>
      </w:ins>
      <w:ins w:id="309" w:author="Olivia Reyes" w:date="2016-05-08T15:55:00Z">
        <w:r w:rsidR="008D0A90">
          <w:rPr>
            <w:rFonts w:ascii="Bookman Old Style" w:hAnsi="Bookman Old Style"/>
            <w:sz w:val="28"/>
            <w:szCs w:val="28"/>
          </w:rPr>
          <w:t xml:space="preserve">mps, logs, immediate access, </w:t>
        </w:r>
        <w:proofErr w:type="spellStart"/>
        <w:r w:rsidR="008D0A90">
          <w:rPr>
            <w:rFonts w:ascii="Bookman Old Style" w:hAnsi="Bookman Old Style"/>
            <w:sz w:val="28"/>
            <w:szCs w:val="28"/>
          </w:rPr>
          <w:t>etc</w:t>
        </w:r>
      </w:ins>
      <w:proofErr w:type="spellEnd"/>
      <w:ins w:id="310" w:author="Olivia Reyes" w:date="2016-05-08T15:54:00Z">
        <w:r w:rsidR="008D0A90">
          <w:rPr>
            <w:rFonts w:ascii="Bookman Old Style" w:hAnsi="Bookman Old Style"/>
            <w:sz w:val="28"/>
            <w:szCs w:val="28"/>
          </w:rPr>
          <w:t>)</w:t>
        </w:r>
      </w:ins>
    </w:p>
    <w:p w:rsidR="008D0A90" w:rsidRPr="00BD4A7E" w:rsidRDefault="008D0A90" w:rsidP="008D0A90">
      <w:pPr>
        <w:pStyle w:val="Prrafodelista"/>
        <w:numPr>
          <w:ilvl w:val="0"/>
          <w:numId w:val="1"/>
        </w:numPr>
        <w:tabs>
          <w:tab w:val="left" w:pos="900"/>
        </w:tabs>
        <w:rPr>
          <w:ins w:id="311" w:author="Olivia Reyes" w:date="2016-05-08T16:06:00Z"/>
          <w:rFonts w:ascii="Bookman Old Style" w:hAnsi="Bookman Old Style"/>
          <w:b/>
          <w:sz w:val="28"/>
          <w:szCs w:val="28"/>
          <w:rPrChange w:id="312" w:author="Olivia Reyes" w:date="2016-05-08T16:06:00Z">
            <w:rPr>
              <w:ins w:id="313" w:author="Olivia Reyes" w:date="2016-05-08T16:06:00Z"/>
              <w:rFonts w:ascii="Bookman Old Style" w:hAnsi="Bookman Old Style"/>
              <w:sz w:val="28"/>
              <w:szCs w:val="28"/>
            </w:rPr>
          </w:rPrChange>
        </w:rPr>
        <w:pPrChange w:id="314" w:author="Olivia Reyes" w:date="2016-05-08T15:56:00Z">
          <w:pPr/>
        </w:pPrChange>
      </w:pPr>
      <w:ins w:id="315" w:author="Olivia Reyes" w:date="2016-05-08T15:56:00Z">
        <w:r>
          <w:rPr>
            <w:rFonts w:ascii="Bookman Old Style" w:hAnsi="Bookman Old Style"/>
            <w:b/>
            <w:sz w:val="28"/>
            <w:szCs w:val="28"/>
          </w:rPr>
          <w:t xml:space="preserve">EVIDENCE: </w:t>
        </w:r>
      </w:ins>
      <w:ins w:id="316" w:author="Olivia Reyes" w:date="2016-05-08T15:57:00Z">
        <w:r>
          <w:rPr>
            <w:rFonts w:ascii="Bookman Old Style" w:hAnsi="Bookman Old Style"/>
            <w:sz w:val="28"/>
            <w:szCs w:val="28"/>
          </w:rPr>
          <w:t>W</w:t>
        </w:r>
      </w:ins>
      <w:ins w:id="317" w:author="Olivia Reyes" w:date="2016-05-08T15:56:00Z">
        <w:r>
          <w:rPr>
            <w:rFonts w:ascii="Bookman Old Style" w:hAnsi="Bookman Old Style"/>
            <w:sz w:val="28"/>
            <w:szCs w:val="28"/>
          </w:rPr>
          <w:t>hat documentation</w:t>
        </w:r>
      </w:ins>
      <w:ins w:id="318" w:author="Olivia Reyes" w:date="2016-05-08T16:02:00Z">
        <w:r w:rsidR="00BD4A7E">
          <w:rPr>
            <w:rFonts w:ascii="Bookman Old Style" w:hAnsi="Bookman Old Style"/>
            <w:sz w:val="28"/>
            <w:szCs w:val="28"/>
          </w:rPr>
          <w:t xml:space="preserve"> </w:t>
        </w:r>
      </w:ins>
      <w:ins w:id="319" w:author="Olivia Reyes" w:date="2016-05-08T16:06:00Z">
        <w:r w:rsidR="00BD4A7E">
          <w:rPr>
            <w:rFonts w:ascii="Bookman Old Style" w:hAnsi="Bookman Old Style"/>
            <w:sz w:val="28"/>
            <w:szCs w:val="28"/>
          </w:rPr>
          <w:t>will prove the existence of the error?</w:t>
        </w:r>
      </w:ins>
    </w:p>
    <w:p w:rsidR="003B06B4" w:rsidRPr="003B06B4" w:rsidRDefault="00BD4A7E" w:rsidP="003B06B4">
      <w:pPr>
        <w:pStyle w:val="Prrafodelista"/>
        <w:tabs>
          <w:tab w:val="left" w:pos="900"/>
        </w:tabs>
        <w:rPr>
          <w:ins w:id="320" w:author="Olivia Reyes" w:date="2016-05-08T15:14:00Z"/>
          <w:rFonts w:ascii="Bookman Old Style" w:hAnsi="Bookman Old Style"/>
          <w:sz w:val="28"/>
          <w:szCs w:val="28"/>
          <w:rPrChange w:id="321" w:author="Olivia Reyes" w:date="2016-05-08T16:59:00Z">
            <w:rPr>
              <w:ins w:id="322" w:author="Olivia Reyes" w:date="2016-05-08T15:14:00Z"/>
            </w:rPr>
          </w:rPrChange>
        </w:rPr>
        <w:pPrChange w:id="323" w:author="Olivia Reyes" w:date="2016-05-08T16:59:00Z">
          <w:pPr/>
        </w:pPrChange>
      </w:pPr>
      <w:ins w:id="324" w:author="Olivia Reyes" w:date="2016-05-08T16:07:00Z">
        <w:r>
          <w:rPr>
            <w:rFonts w:ascii="Bookman Old Style" w:hAnsi="Bookman Old Style"/>
            <w:sz w:val="28"/>
            <w:szCs w:val="28"/>
          </w:rPr>
          <w:t xml:space="preserve">Evidence may take the form of documentation from user guides, specifications, requirements, and designs. </w:t>
        </w:r>
      </w:ins>
      <w:ins w:id="325" w:author="Olivia Reyes" w:date="2016-05-08T16:08:00Z">
        <w:r>
          <w:rPr>
            <w:rFonts w:ascii="Bookman Old Style" w:hAnsi="Bookman Old Style"/>
            <w:sz w:val="28"/>
            <w:szCs w:val="28"/>
          </w:rPr>
          <w:t>It may be past comments from customer de</w:t>
        </w:r>
      </w:ins>
      <w:ins w:id="326" w:author="Olivia Reyes" w:date="2016-05-08T16:09:00Z">
        <w:r>
          <w:rPr>
            <w:rFonts w:ascii="Bookman Old Style" w:hAnsi="Bookman Old Style"/>
            <w:sz w:val="28"/>
            <w:szCs w:val="28"/>
          </w:rPr>
          <w:t>-</w:t>
        </w:r>
      </w:ins>
      <w:ins w:id="327" w:author="Olivia Reyes" w:date="2016-05-08T16:08:00Z">
        <w:r>
          <w:rPr>
            <w:rFonts w:ascii="Bookman Old Style" w:hAnsi="Bookman Old Style"/>
            <w:sz w:val="28"/>
            <w:szCs w:val="28"/>
          </w:rPr>
          <w:t>facto standa</w:t>
        </w:r>
      </w:ins>
      <w:ins w:id="328" w:author="Olivia Reyes" w:date="2016-05-08T16:09:00Z">
        <w:r>
          <w:rPr>
            <w:rFonts w:ascii="Bookman Old Style" w:hAnsi="Bookman Old Style"/>
            <w:sz w:val="28"/>
            <w:szCs w:val="28"/>
          </w:rPr>
          <w:t>r</w:t>
        </w:r>
      </w:ins>
      <w:ins w:id="329" w:author="Olivia Reyes" w:date="2016-05-08T16:08:00Z">
        <w:r>
          <w:rPr>
            <w:rFonts w:ascii="Bookman Old Style" w:hAnsi="Bookman Old Style"/>
            <w:sz w:val="28"/>
            <w:szCs w:val="28"/>
          </w:rPr>
          <w:t xml:space="preserve">ds from </w:t>
        </w:r>
      </w:ins>
      <w:ins w:id="330" w:author="Olivia Reyes" w:date="2016-05-08T16:09:00Z">
        <w:r>
          <w:rPr>
            <w:rFonts w:ascii="Bookman Old Style" w:hAnsi="Bookman Old Style"/>
            <w:sz w:val="28"/>
            <w:szCs w:val="28"/>
          </w:rPr>
          <w:t>competing products, or results from previous versions of the product.</w:t>
        </w:r>
      </w:ins>
    </w:p>
    <w:p w:rsidR="005205E2" w:rsidRPr="00E056C1" w:rsidRDefault="005205E2" w:rsidP="005205E2"/>
    <w:sectPr w:rsidR="005205E2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7368A"/>
    <w:multiLevelType w:val="hybridMultilevel"/>
    <w:tmpl w:val="FFCE0C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3B06B4"/>
    <w:rsid w:val="00446491"/>
    <w:rsid w:val="005205E2"/>
    <w:rsid w:val="00633640"/>
    <w:rsid w:val="00654471"/>
    <w:rsid w:val="00791283"/>
    <w:rsid w:val="00856785"/>
    <w:rsid w:val="008D0A90"/>
    <w:rsid w:val="008F2F5A"/>
    <w:rsid w:val="00901A12"/>
    <w:rsid w:val="009E4528"/>
    <w:rsid w:val="00AC4758"/>
    <w:rsid w:val="00B92297"/>
    <w:rsid w:val="00BD4A7E"/>
    <w:rsid w:val="00CC6A94"/>
    <w:rsid w:val="00D83AE4"/>
    <w:rsid w:val="00E056C1"/>
    <w:rsid w:val="00E20C96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Fuentedeprrafopredeter"/>
    <w:rsid w:val="00D83AE4"/>
  </w:style>
  <w:style w:type="character" w:styleId="Hipervnculo">
    <w:name w:val="Hyperlink"/>
    <w:basedOn w:val="Fuentedeprrafopredeter"/>
    <w:uiPriority w:val="99"/>
    <w:unhideWhenUsed/>
    <w:rsid w:val="00D83AE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FD233-5163-4F5A-A5FF-2853D1CB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863</Words>
  <Characters>4748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Olivia Reyes</cp:lastModifiedBy>
  <cp:revision>6</cp:revision>
  <dcterms:created xsi:type="dcterms:W3CDTF">2016-05-08T20:12:00Z</dcterms:created>
  <dcterms:modified xsi:type="dcterms:W3CDTF">2016-05-08T21:00:00Z</dcterms:modified>
</cp:coreProperties>
</file>